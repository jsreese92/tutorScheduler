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31" w:rsidRDefault="00D21355" w:rsidP="000C6D31">
      <w:r>
        <w:t>Scheduling</w:t>
      </w:r>
    </w:p>
    <w:p w:rsidR="000C6D31" w:rsidRDefault="000C6D31" w:rsidP="000C6D31">
      <w:pPr>
        <w:pStyle w:val="ListParagraph"/>
        <w:numPr>
          <w:ilvl w:val="0"/>
          <w:numId w:val="1"/>
        </w:numPr>
      </w:pPr>
      <w:proofErr w:type="spellStart"/>
      <w:r>
        <w:t>Sasb</w:t>
      </w:r>
      <w:proofErr w:type="spellEnd"/>
      <w:r>
        <w:t xml:space="preserve"> MUST be covered (9-8 M-R, 9-4 F, </w:t>
      </w:r>
      <w:del w:id="0" w:author="Percival Guevarra" w:date="2013-09-03T14:43:00Z">
        <w:r w:rsidDel="00F1539D">
          <w:delText>5</w:delText>
        </w:r>
      </w:del>
      <w:ins w:id="1" w:author="Percival Guevarra" w:date="2013-09-03T14:43:00Z">
        <w:r w:rsidR="00F1539D">
          <w:t>4</w:t>
        </w:r>
      </w:ins>
      <w:r>
        <w:t xml:space="preserve">-8 </w:t>
      </w:r>
      <w:proofErr w:type="spellStart"/>
      <w:r>
        <w:t>Sn</w:t>
      </w:r>
      <w:proofErr w:type="spellEnd"/>
      <w:r>
        <w:t>)</w:t>
      </w:r>
    </w:p>
    <w:p w:rsidR="000C6D31" w:rsidRDefault="000C6D31" w:rsidP="000C6D31">
      <w:pPr>
        <w:pStyle w:val="ListParagraph"/>
        <w:numPr>
          <w:ilvl w:val="0"/>
          <w:numId w:val="1"/>
        </w:numPr>
      </w:pPr>
      <w:r>
        <w:t xml:space="preserve">Cover </w:t>
      </w:r>
      <w:proofErr w:type="spellStart"/>
      <w:r>
        <w:t>Greenlaw</w:t>
      </w:r>
      <w:proofErr w:type="spellEnd"/>
      <w:r>
        <w:t xml:space="preserve"> 9-5 if possible, but SASB is the priority</w:t>
      </w:r>
    </w:p>
    <w:p w:rsidR="000C6D31" w:rsidRDefault="000C6D31" w:rsidP="000C6D31">
      <w:pPr>
        <w:pStyle w:val="ListParagraph"/>
        <w:numPr>
          <w:ilvl w:val="0"/>
          <w:numId w:val="1"/>
        </w:numPr>
      </w:pPr>
      <w:r>
        <w:t>Must have at least 2 people working a location each hour</w:t>
      </w:r>
    </w:p>
    <w:p w:rsidR="000C6D31" w:rsidRDefault="000C6D31" w:rsidP="000C6D31">
      <w:pPr>
        <w:pStyle w:val="ListParagraph"/>
        <w:numPr>
          <w:ilvl w:val="1"/>
          <w:numId w:val="1"/>
        </w:numPr>
      </w:pPr>
      <w:r>
        <w:t>5-8 hour at least 3 people working each hour</w:t>
      </w:r>
    </w:p>
    <w:p w:rsidR="00E56FC5" w:rsidRDefault="000C6D31" w:rsidP="00E56FC5">
      <w:pPr>
        <w:pStyle w:val="ListParagraph"/>
        <w:numPr>
          <w:ilvl w:val="0"/>
          <w:numId w:val="1"/>
        </w:numPr>
      </w:pPr>
      <w:r>
        <w:t xml:space="preserve">Grad students work 14 hours </w:t>
      </w:r>
      <w:proofErr w:type="gramStart"/>
      <w:r>
        <w:t xml:space="preserve">+ </w:t>
      </w:r>
      <w:ins w:id="2" w:author="Percival Guevarra" w:date="2013-09-03T14:43:00Z">
        <w:r w:rsidR="00F1539D">
          <w:t xml:space="preserve"> 1</w:t>
        </w:r>
        <w:proofErr w:type="gramEnd"/>
        <w:r w:rsidR="00F1539D">
          <w:t xml:space="preserve"> hour </w:t>
        </w:r>
      </w:ins>
      <w:r>
        <w:t>meeting time</w:t>
      </w:r>
      <w:ins w:id="3" w:author="Percival Guevarra" w:date="2013-09-03T14:43:00Z">
        <w:r w:rsidR="00F1539D">
          <w:t xml:space="preserve"> </w:t>
        </w:r>
      </w:ins>
    </w:p>
    <w:p w:rsidR="00E56FC5" w:rsidRDefault="00E56FC5" w:rsidP="00E56FC5">
      <w:pPr>
        <w:pStyle w:val="ListParagraph"/>
        <w:numPr>
          <w:ilvl w:val="0"/>
          <w:numId w:val="1"/>
        </w:numPr>
      </w:pPr>
      <w:r>
        <w:t>Grad students get no more than 2 days off in a row</w:t>
      </w:r>
    </w:p>
    <w:p w:rsidR="007B5988" w:rsidRDefault="007B5988" w:rsidP="00E56FC5">
      <w:pPr>
        <w:pStyle w:val="ListParagraph"/>
        <w:numPr>
          <w:ilvl w:val="0"/>
          <w:numId w:val="1"/>
        </w:numPr>
      </w:pPr>
      <w:r>
        <w:t xml:space="preserve">New tutors work </w:t>
      </w:r>
      <w:ins w:id="4" w:author="Percival Guevarra" w:date="2013-09-03T14:43:00Z">
        <w:r w:rsidR="00F1539D">
          <w:t xml:space="preserve">at most </w:t>
        </w:r>
      </w:ins>
      <w:r>
        <w:t>6 hours, Veteran tutors work at most 10.</w:t>
      </w:r>
    </w:p>
    <w:p w:rsidR="000C6D31" w:rsidRDefault="000C6D31" w:rsidP="000C6D31">
      <w:pPr>
        <w:pStyle w:val="ListParagraph"/>
        <w:numPr>
          <w:ilvl w:val="0"/>
          <w:numId w:val="1"/>
        </w:numPr>
      </w:pPr>
      <w:r>
        <w:t>A person can work no more than 4 hours in a row</w:t>
      </w:r>
    </w:p>
    <w:p w:rsidR="000C6D31" w:rsidRDefault="000C6D31" w:rsidP="000C6D31">
      <w:pPr>
        <w:pStyle w:val="ListParagraph"/>
        <w:numPr>
          <w:ilvl w:val="0"/>
          <w:numId w:val="1"/>
        </w:numPr>
      </w:pPr>
      <w:r>
        <w:t>A person can work no more than a total of 5 hours a day (really try to not give people the max 5)</w:t>
      </w:r>
    </w:p>
    <w:p w:rsidR="000C6D31" w:rsidRDefault="000C6D31" w:rsidP="000C6D31">
      <w:pPr>
        <w:pStyle w:val="ListParagraph"/>
        <w:numPr>
          <w:ilvl w:val="0"/>
          <w:numId w:val="1"/>
        </w:numPr>
      </w:pPr>
      <w:r>
        <w:t>Work with a person’s schedule in terms of length of hours working</w:t>
      </w:r>
      <w:r w:rsidR="00E56FC5">
        <w:t xml:space="preserve"> (keep continuous and don’t exceed duration)</w:t>
      </w:r>
      <w:r>
        <w:t>.</w:t>
      </w:r>
    </w:p>
    <w:p w:rsidR="000C6D31" w:rsidRDefault="00E56FC5" w:rsidP="000C6D31">
      <w:pPr>
        <w:pStyle w:val="ListParagraph"/>
        <w:numPr>
          <w:ilvl w:val="0"/>
          <w:numId w:val="1"/>
        </w:numPr>
      </w:pPr>
      <w:r>
        <w:t xml:space="preserve">New tutors need to be trained so don’t give them a lot of </w:t>
      </w:r>
      <w:proofErr w:type="spellStart"/>
      <w:r>
        <w:t>greenlaw</w:t>
      </w:r>
      <w:proofErr w:type="spellEnd"/>
      <w:r>
        <w:t xml:space="preserve"> hours. Everybody needs to have some 9-5 hours so that a full time staff member could train them if need be.</w:t>
      </w:r>
    </w:p>
    <w:p w:rsidR="00E56FC5" w:rsidRDefault="00E56FC5" w:rsidP="000C6D31">
      <w:pPr>
        <w:pStyle w:val="ListParagraph"/>
        <w:numPr>
          <w:ilvl w:val="0"/>
          <w:numId w:val="1"/>
        </w:numPr>
      </w:pPr>
      <w:r>
        <w:t>Try to have a balance of number of people working throughout the week.</w:t>
      </w:r>
    </w:p>
    <w:p w:rsidR="00E56FC5" w:rsidRDefault="00E56FC5" w:rsidP="000C6D31">
      <w:pPr>
        <w:pStyle w:val="ListParagraph"/>
        <w:numPr>
          <w:ilvl w:val="0"/>
          <w:numId w:val="1"/>
        </w:numPr>
      </w:pPr>
      <w:r>
        <w:t>Staff meeting time where everybody doesn’t have a “NO”</w:t>
      </w:r>
    </w:p>
    <w:p w:rsidR="007B5988" w:rsidRDefault="007B5988" w:rsidP="007B5988">
      <w:pPr>
        <w:pStyle w:val="ListParagraph"/>
        <w:numPr>
          <w:ilvl w:val="1"/>
          <w:numId w:val="1"/>
        </w:numPr>
      </w:pPr>
      <w:r>
        <w:t xml:space="preserve">Nobody can work at </w:t>
      </w:r>
      <w:proofErr w:type="spellStart"/>
      <w:r>
        <w:t>Greenlaw</w:t>
      </w:r>
      <w:proofErr w:type="spellEnd"/>
      <w:r>
        <w:t xml:space="preserve"> the hour before or after so that they have time to get to </w:t>
      </w:r>
      <w:del w:id="5" w:author="Percival Guevarra" w:date="2013-09-03T14:44:00Z">
        <w:r w:rsidDel="00F1539D">
          <w:delText>the meeting</w:delText>
        </w:r>
      </w:del>
      <w:proofErr w:type="spellStart"/>
      <w:ins w:id="6" w:author="Percival Guevarra" w:date="2013-09-03T14:44:00Z">
        <w:r w:rsidR="00F1539D">
          <w:t>sasb</w:t>
        </w:r>
        <w:proofErr w:type="spellEnd"/>
        <w:r w:rsidR="00F1539D">
          <w:t xml:space="preserve"> (they can have 2 shifts w/ 2 locations, but there needs to be a gap)</w:t>
        </w:r>
      </w:ins>
    </w:p>
    <w:p w:rsidR="00E56FC5" w:rsidRDefault="00E56FC5" w:rsidP="000C6D31">
      <w:pPr>
        <w:pStyle w:val="ListParagraph"/>
        <w:numPr>
          <w:ilvl w:val="0"/>
          <w:numId w:val="1"/>
        </w:numPr>
      </w:pPr>
      <w:r>
        <w:t>No person can work only mornings every day, they must work at least one evening</w:t>
      </w:r>
    </w:p>
    <w:p w:rsidR="007B5988" w:rsidRDefault="007B5988" w:rsidP="000C6D31">
      <w:pPr>
        <w:pStyle w:val="ListParagraph"/>
        <w:numPr>
          <w:ilvl w:val="0"/>
          <w:numId w:val="1"/>
        </w:numPr>
      </w:pPr>
      <w:r>
        <w:t xml:space="preserve">Grad tutor must be at </w:t>
      </w:r>
      <w:proofErr w:type="spellStart"/>
      <w:r>
        <w:t>Greenlaw</w:t>
      </w:r>
      <w:proofErr w:type="spellEnd"/>
      <w:r>
        <w:t xml:space="preserve"> the first hour of any day to open the </w:t>
      </w:r>
      <w:proofErr w:type="gramStart"/>
      <w:r>
        <w:t>room,</w:t>
      </w:r>
      <w:proofErr w:type="gramEnd"/>
      <w:r>
        <w:t xml:space="preserve"> tutors don’t have a key to the room.</w:t>
      </w:r>
    </w:p>
    <w:p w:rsidR="00F1539D" w:rsidRDefault="00F1539D" w:rsidP="00F1539D">
      <w:bookmarkStart w:id="7" w:name="_GoBack"/>
      <w:bookmarkEnd w:id="7"/>
    </w:p>
    <w:p w:rsidR="00EA71DD" w:rsidRDefault="00EA71DD"/>
    <w:sectPr w:rsidR="00EA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06C1"/>
    <w:multiLevelType w:val="hybridMultilevel"/>
    <w:tmpl w:val="7F9A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A7"/>
    <w:rsid w:val="000C6D31"/>
    <w:rsid w:val="00211D96"/>
    <w:rsid w:val="005341A7"/>
    <w:rsid w:val="006A202E"/>
    <w:rsid w:val="007B5988"/>
    <w:rsid w:val="00D21355"/>
    <w:rsid w:val="00DA189A"/>
    <w:rsid w:val="00E56FC5"/>
    <w:rsid w:val="00EA71DD"/>
    <w:rsid w:val="00F1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3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3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Abashian</dc:creator>
  <cp:keywords/>
  <dc:description/>
  <cp:lastModifiedBy>Percival Guevarra</cp:lastModifiedBy>
  <cp:revision>2</cp:revision>
  <dcterms:created xsi:type="dcterms:W3CDTF">2013-09-03T18:45:00Z</dcterms:created>
  <dcterms:modified xsi:type="dcterms:W3CDTF">2013-09-03T18:45:00Z</dcterms:modified>
</cp:coreProperties>
</file>